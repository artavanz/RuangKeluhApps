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02E" w:rsidRDefault="00060355" w:rsidP="00060355">
      <w:pPr>
        <w:jc w:val="center"/>
        <w:rPr>
          <w:b/>
        </w:rPr>
      </w:pPr>
      <w:r w:rsidRPr="00060355">
        <w:rPr>
          <w:b/>
        </w:rPr>
        <w:t>Fungsional Sistem Order &amp; Admin Cafe Ruang Keluh</w:t>
      </w:r>
    </w:p>
    <w:p w:rsidR="00060355" w:rsidRDefault="00060355" w:rsidP="00060355">
      <w:pPr>
        <w:pStyle w:val="ListParagraph"/>
        <w:numPr>
          <w:ilvl w:val="0"/>
          <w:numId w:val="1"/>
        </w:numPr>
      </w:pPr>
      <w:r>
        <w:t>Client Interface</w:t>
      </w:r>
    </w:p>
    <w:p w:rsidR="00060355" w:rsidRDefault="00060355" w:rsidP="00060355">
      <w:pPr>
        <w:pStyle w:val="ListParagraph"/>
        <w:numPr>
          <w:ilvl w:val="0"/>
          <w:numId w:val="4"/>
        </w:numPr>
      </w:pPr>
      <w:r>
        <w:t>Beranda/Tampilan Awal Aplikasi</w:t>
      </w:r>
    </w:p>
    <w:p w:rsidR="003A3186" w:rsidRDefault="00E12AA2" w:rsidP="00060355">
      <w:pPr>
        <w:pStyle w:val="ListParagraph"/>
        <w:ind w:left="1080"/>
        <w:rPr>
          <w:noProof/>
        </w:rPr>
      </w:pPr>
      <w:ins w:id="0" w:author="Asus" w:date="2021-07-31T20:3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6672" behindDoc="0" locked="0" layoutInCell="1" allowOverlap="1" wp14:anchorId="3A977D5B" wp14:editId="60B0F1BC">
                  <wp:simplePos x="0" y="0"/>
                  <wp:positionH relativeFrom="column">
                    <wp:posOffset>3428365</wp:posOffset>
                  </wp:positionH>
                  <wp:positionV relativeFrom="paragraph">
                    <wp:posOffset>170180</wp:posOffset>
                  </wp:positionV>
                  <wp:extent cx="3248025" cy="1057275"/>
                  <wp:effectExtent l="0" t="0" r="28575" b="28575"/>
                  <wp:wrapNone/>
                  <wp:docPr id="12" name="Text Box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248025" cy="10572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2AA2" w:rsidRPr="00DA6CC7" w:rsidRDefault="00E12AA2" w:rsidP="00E12AA2">
                              <w:r>
                                <w:t xml:space="preserve">Fitur Order list – berfungsi menampilkan daftar pesanan beserta status pesanan tersebut, status yang yang dimaksud adalah keterangan pesanan dalam proses , batal, dan selesai.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6" type="#_x0000_t202" style="position:absolute;left:0;text-align:left;margin-left:269.95pt;margin-top:13.4pt;width:255.75pt;height:8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" fillcolor="#fde9d9 [665]" strokecolor="black [3213]" strokeweight=".5pt">
                  <v:textbox>
                    <w:txbxContent>
                      <w:p w:rsidR="00E12AA2" w:rsidRPr="00DA6CC7" w:rsidRDefault="00E12AA2" w:rsidP="00E12AA2">
                        <w:r>
                          <w:t xml:space="preserve">Fitur Order list – berfungsi menampilkan daftar pesanan beserta status pesanan tersebut, status yang yang dimaksud adalah keterangan pesanan dalam proses , batal, dan selesai. 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</w:p>
    <w:p w:rsidR="0059720E" w:rsidRDefault="001813FC" w:rsidP="00060355">
      <w:pPr>
        <w:pStyle w:val="ListParagraph"/>
        <w:ind w:left="1080"/>
        <w:rPr>
          <w:noProof/>
        </w:rPr>
      </w:pPr>
      <w:ins w:id="1" w:author="Asus" w:date="2021-07-31T20:49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45DD39F" wp14:editId="2E8C6815">
                  <wp:simplePos x="0" y="0"/>
                  <wp:positionH relativeFrom="column">
                    <wp:posOffset>3429000</wp:posOffset>
                  </wp:positionH>
                  <wp:positionV relativeFrom="paragraph">
                    <wp:posOffset>2994025</wp:posOffset>
                  </wp:positionV>
                  <wp:extent cx="3248025" cy="352425"/>
                  <wp:effectExtent l="0" t="0" r="28575" b="28575"/>
                  <wp:wrapNone/>
                  <wp:docPr id="6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248025" cy="3524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523C" w:rsidRPr="00DA6CC7" w:rsidRDefault="0059720E" w:rsidP="006F523C">
                              <w:r>
                                <w:t>Berfungsi untuk membuat pesanan</w:t>
                              </w:r>
                              <w:r w:rsidR="001813FC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Text Box 6" o:spid="_x0000_s1027" type="#_x0000_t202" style="position:absolute;left:0;text-align:left;margin-left:270pt;margin-top:235.75pt;width:255.7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" fillcolor="#fde9d9 [665]" strokecolor="black [3213]" strokeweight=".5pt">
                  <v:textbox>
                    <w:txbxContent>
                      <w:p w:rsidR="006F523C" w:rsidRPr="00DA6CC7" w:rsidRDefault="0059720E" w:rsidP="006F523C">
                        <w:r>
                          <w:t>Berfungsi untuk membuat pesanan</w:t>
                        </w:r>
                        <w:r w:rsidR="001813FC">
                          <w:t>.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  <w:ins w:id="2" w:author="Asus" w:date="2021-07-31T20:50:00Z">
        <w:r w:rsidR="0059720E"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7332D0F2" wp14:editId="7F86CBA5">
                  <wp:simplePos x="0" y="0"/>
                  <wp:positionH relativeFrom="column">
                    <wp:posOffset>2219325</wp:posOffset>
                  </wp:positionH>
                  <wp:positionV relativeFrom="paragraph">
                    <wp:posOffset>3346450</wp:posOffset>
                  </wp:positionV>
                  <wp:extent cx="1209675" cy="599440"/>
                  <wp:effectExtent l="38100" t="38100" r="66675" b="86360"/>
                  <wp:wrapNone/>
                  <wp:docPr id="7" name="Straight Arrow Connector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1209675" cy="5994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6" type="#_x0000_t32" style="position:absolute;margin-left:174.75pt;margin-top:263.5pt;width:95.25pt;height:47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" strokecolor="black [3200]" strokeweight="2pt">
                  <v:stroke endarrow="open"/>
                  <v:shadow on="t" color="black" opacity="24903f" origin=",.5" offset="0,.55556mm"/>
                </v:shape>
              </w:pict>
            </mc:Fallback>
          </mc:AlternateContent>
        </w:r>
      </w:ins>
      <w:r w:rsidR="0059720E">
        <w:rPr>
          <w:noProof/>
        </w:rPr>
        <w:drawing>
          <wp:inline distT="0" distB="0" distL="0" distR="0" wp14:anchorId="713F8355" wp14:editId="2C9E409A">
            <wp:extent cx="2352675" cy="4191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9295" t="14254" r="67949" b="13626"/>
                    <a:stretch/>
                  </pic:blipFill>
                  <pic:spPr bwMode="auto">
                    <a:xfrm>
                      <a:off x="0" y="0"/>
                      <a:ext cx="2356363" cy="4198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ins w:id="3" w:author="Asus" w:date="2021-07-31T20:37:00Z">
        <w:r w:rsidR="00E12AA2">
          <w:rPr>
            <w:noProof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4E211D00" wp14:editId="676266A9">
                  <wp:simplePos x="0" y="0"/>
                  <wp:positionH relativeFrom="column">
                    <wp:posOffset>3429000</wp:posOffset>
                  </wp:positionH>
                  <wp:positionV relativeFrom="paragraph">
                    <wp:posOffset>1346200</wp:posOffset>
                  </wp:positionV>
                  <wp:extent cx="3248025" cy="695325"/>
                  <wp:effectExtent l="0" t="0" r="28575" b="28575"/>
                  <wp:wrapNone/>
                  <wp:docPr id="11" name="Text Box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248025" cy="6953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2AA2" w:rsidRPr="00DA6CC7" w:rsidRDefault="00E12AA2" w:rsidP="00E12AA2">
                              <w:r>
                                <w:t>Menampilkan slide gambar, yang diupload oleh admin, bisa digunakan untuk menampilkan promo yang sedang ada.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Text Box 11" o:spid="_x0000_s1028" type="#_x0000_t202" style="position:absolute;left:0;text-align:left;margin-left:270pt;margin-top:106pt;width:255.75pt;height:5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" fillcolor="#fde9d9 [665]" strokecolor="black [3213]" strokeweight=".5pt">
                  <v:textbox>
                    <w:txbxContent>
                      <w:p w:rsidR="00E12AA2" w:rsidRPr="00DA6CC7" w:rsidRDefault="00E12AA2" w:rsidP="00E12AA2">
                        <w:r>
                          <w:t>Menampilkan slide gambar, yang diupload oleh admin, bisa digunakan untuk menampilkan promo yang sedang ada.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  <w:ins w:id="4" w:author="Asus" w:date="2021-07-31T20:45:00Z">
        <w:r w:rsidR="00B41743">
          <w:rPr>
            <w:noProof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45093D2F" wp14:editId="0E7CFB1C">
                  <wp:simplePos x="0" y="0"/>
                  <wp:positionH relativeFrom="column">
                    <wp:posOffset>2219325</wp:posOffset>
                  </wp:positionH>
                  <wp:positionV relativeFrom="paragraph">
                    <wp:posOffset>993775</wp:posOffset>
                  </wp:positionV>
                  <wp:extent cx="1209675" cy="657225"/>
                  <wp:effectExtent l="38100" t="19050" r="66675" b="104775"/>
                  <wp:wrapNone/>
                  <wp:docPr id="9" name="Straight Arrow Connector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209675" cy="657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Straight Arrow Connector 9" o:spid="_x0000_s1026" type="#_x0000_t32" style="position:absolute;margin-left:174.75pt;margin-top:78.25pt;width:95.25pt;height:5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" strokecolor="black [3200]" strokeweight="2pt">
                  <v:stroke endarrow="open"/>
                  <v:shadow on="t" color="black" opacity="24903f" origin=",.5" offset="0,.55556mm"/>
                </v:shape>
              </w:pict>
            </mc:Fallback>
          </mc:AlternateContent>
        </w:r>
      </w:ins>
      <w:ins w:id="5" w:author="Asus" w:date="2021-07-31T20:46:00Z">
        <w:r w:rsidR="00B41743"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BBA1C23" wp14:editId="5DD6690B">
                  <wp:simplePos x="0" y="0"/>
                  <wp:positionH relativeFrom="column">
                    <wp:posOffset>1743075</wp:posOffset>
                  </wp:positionH>
                  <wp:positionV relativeFrom="paragraph">
                    <wp:posOffset>2555875</wp:posOffset>
                  </wp:positionV>
                  <wp:extent cx="1685925" cy="0"/>
                  <wp:effectExtent l="0" t="76200" r="28575" b="152400"/>
                  <wp:wrapNone/>
                  <wp:docPr id="5" name="Straight Arrow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16859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Straight Arrow Connector 5" o:spid="_x0000_s1026" type="#_x0000_t32" style="position:absolute;margin-left:137.25pt;margin-top:201.25pt;width:132.75pt;height: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" strokecolor="black [3200]" strokeweight="2pt">
                  <v:stroke endarrow="open"/>
                  <v:shadow on="t" color="black" opacity="24903f" origin=",.5" offset="0,.55556mm"/>
                </v:shape>
              </w:pict>
            </mc:Fallback>
          </mc:AlternateContent>
        </w:r>
        <w:r w:rsidR="00B41743"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0588AE6E" wp14:editId="679866DC">
                  <wp:simplePos x="0" y="0"/>
                  <wp:positionH relativeFrom="column">
                    <wp:posOffset>3429000</wp:posOffset>
                  </wp:positionH>
                  <wp:positionV relativeFrom="paragraph">
                    <wp:posOffset>2260600</wp:posOffset>
                  </wp:positionV>
                  <wp:extent cx="3248025" cy="561975"/>
                  <wp:effectExtent l="0" t="0" r="28575" b="28575"/>
                  <wp:wrapNone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248025" cy="5619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2AA2" w:rsidRPr="00E12AA2" w:rsidRDefault="00E12AA2" w:rsidP="00E12AA2">
                              <w:r>
                                <w:t>Berfungsi menampilkan item/barang yang paling banyak dibeli.</w:t>
                              </w:r>
                            </w:p>
                            <w:p w:rsidR="006F523C" w:rsidRPr="00E12AA2" w:rsidRDefault="006F523C" w:rsidP="006F523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Text Box 4" o:spid="_x0000_s1029" type="#_x0000_t202" style="position:absolute;left:0;text-align:left;margin-left:270pt;margin-top:178pt;width:255.75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" fillcolor="#fde9d9 [665]" strokecolor="black [3213]" strokeweight=".5pt">
                  <v:textbox>
                    <w:txbxContent>
                      <w:p w:rsidR="00E12AA2" w:rsidRPr="00E12AA2" w:rsidRDefault="00E12AA2" w:rsidP="00E12AA2">
                        <w:r>
                          <w:t>Berfungsi menampilkan item/barang yang paling banyak dibeli.</w:t>
                        </w:r>
                      </w:p>
                      <w:p w:rsidR="006F523C" w:rsidRPr="00E12AA2" w:rsidRDefault="006F523C" w:rsidP="006F523C"/>
                    </w:txbxContent>
                  </v:textbox>
                </v:shape>
              </w:pict>
            </mc:Fallback>
          </mc:AlternateContent>
        </w:r>
      </w:ins>
      <w:ins w:id="6" w:author="Asus" w:date="2021-07-31T20:45:00Z">
        <w:r w:rsidR="006F523C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CAEE8E7" wp14:editId="3D29BDBC">
                  <wp:simplePos x="0" y="0"/>
                  <wp:positionH relativeFrom="column">
                    <wp:posOffset>2781300</wp:posOffset>
                  </wp:positionH>
                  <wp:positionV relativeFrom="paragraph">
                    <wp:posOffset>146050</wp:posOffset>
                  </wp:positionV>
                  <wp:extent cx="647700" cy="400050"/>
                  <wp:effectExtent l="38100" t="19050" r="76200" b="95250"/>
                  <wp:wrapNone/>
                  <wp:docPr id="3" name="Straight Arrow Connector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7700" cy="400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Straight Arrow Connector 3" o:spid="_x0000_s1026" type="#_x0000_t32" style="position:absolute;margin-left:219pt;margin-top:11.5pt;width:51pt;height:3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" strokecolor="black [3200]" strokeweight="2pt">
                  <v:stroke endarrow="open"/>
                  <v:shadow on="t" color="black" opacity="24903f" origin=",.5" offset="0,.55556mm"/>
                </v:shape>
              </w:pict>
            </mc:Fallback>
          </mc:AlternateContent>
        </w:r>
      </w:ins>
    </w:p>
    <w:p w:rsidR="00060355" w:rsidRDefault="00060355" w:rsidP="00060355">
      <w:pPr>
        <w:pStyle w:val="ListParagraph"/>
        <w:ind w:left="1080"/>
      </w:pPr>
    </w:p>
    <w:p w:rsidR="0059720E" w:rsidRDefault="0059720E" w:rsidP="00060355">
      <w:pPr>
        <w:pStyle w:val="ListParagraph"/>
        <w:ind w:left="1080"/>
      </w:pPr>
    </w:p>
    <w:p w:rsidR="0059720E" w:rsidRDefault="0059720E" w:rsidP="00060355">
      <w:pPr>
        <w:pStyle w:val="ListParagraph"/>
        <w:ind w:left="1080"/>
      </w:pPr>
    </w:p>
    <w:p w:rsidR="0059720E" w:rsidRDefault="004536E3" w:rsidP="004536E3">
      <w:pPr>
        <w:pStyle w:val="ListParagraph"/>
        <w:numPr>
          <w:ilvl w:val="0"/>
          <w:numId w:val="4"/>
        </w:numPr>
      </w:pPr>
      <w:r>
        <w:t>Pop-up Order</w:t>
      </w:r>
    </w:p>
    <w:p w:rsidR="004536E3" w:rsidRDefault="004536E3" w:rsidP="004536E3">
      <w:pPr>
        <w:pStyle w:val="ListParagraph"/>
        <w:ind w:left="1080"/>
        <w:rPr>
          <w:noProof/>
        </w:rPr>
      </w:pPr>
    </w:p>
    <w:p w:rsidR="004536E3" w:rsidRDefault="004536E3" w:rsidP="004536E3">
      <w:pPr>
        <w:pStyle w:val="ListParagraph"/>
        <w:ind w:left="1080"/>
      </w:pPr>
      <w:ins w:id="7" w:author="Asus" w:date="2021-07-31T20:49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8720" behindDoc="0" locked="0" layoutInCell="1" allowOverlap="1" wp14:anchorId="361E7440" wp14:editId="495E9191">
                  <wp:simplePos x="0" y="0"/>
                  <wp:positionH relativeFrom="column">
                    <wp:posOffset>3429000</wp:posOffset>
                  </wp:positionH>
                  <wp:positionV relativeFrom="paragraph">
                    <wp:posOffset>5716</wp:posOffset>
                  </wp:positionV>
                  <wp:extent cx="3248025" cy="1543050"/>
                  <wp:effectExtent l="0" t="0" r="28575" b="19050"/>
                  <wp:wrapNone/>
                  <wp:docPr id="15" name="Text Box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248025" cy="15430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6E3" w:rsidRDefault="004536E3" w:rsidP="004536E3">
                              <w:r>
                                <w:t xml:space="preserve">Setelah menekan tombol </w:t>
                              </w:r>
                              <w:r w:rsidRPr="004536E3">
                                <w:rPr>
                                  <w:b/>
                                </w:rPr>
                                <w:t>Buat Pesanan</w:t>
                              </w:r>
                              <w:r>
                                <w:rPr>
                                  <w:b/>
                                </w:rPr>
                                <w:t xml:space="preserve">, </w:t>
                              </w:r>
                              <w:r>
                                <w:t>akan muncul tampilan dimana mengharuskan konsumen mengisi nama,nomor whatsapps(jika ada) &amp; Email(jika ada).</w:t>
                              </w:r>
                            </w:p>
                            <w:p w:rsidR="004536E3" w:rsidRPr="004536E3" w:rsidRDefault="004536E3" w:rsidP="004536E3">
                              <w:r>
                                <w:t>Data ini berguna untuk mengirim struk via whatsapp atau email. Jika konsumen tidak memiliki kedua nya, maka struk akan diprint secara manual.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Text Box 15" o:spid="_x0000_s1030" type="#_x0000_t202" style="position:absolute;left:0;text-align:left;margin-left:270pt;margin-top:.45pt;width:255.75pt;height:12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" fillcolor="#fde9d9 [665]" strokecolor="black [3213]" strokeweight=".5pt">
                  <v:textbox>
                    <w:txbxContent>
                      <w:p w:rsidR="004536E3" w:rsidRDefault="004536E3" w:rsidP="004536E3">
                        <w:r>
                          <w:t xml:space="preserve">Setelah menekan tombol </w:t>
                        </w:r>
                        <w:r w:rsidRPr="004536E3">
                          <w:rPr>
                            <w:b/>
                          </w:rPr>
                          <w:t>Buat Pesanan</w:t>
                        </w:r>
                        <w:r>
                          <w:rPr>
                            <w:b/>
                          </w:rPr>
                          <w:t xml:space="preserve">, </w:t>
                        </w:r>
                        <w:r>
                          <w:t>akan muncul tampilan dimana mengharuskan konsumen mengisi nama,nomor whatsapps(jika ada) &amp; Email(jika ada).</w:t>
                        </w:r>
                      </w:p>
                      <w:p w:rsidR="004536E3" w:rsidRPr="004536E3" w:rsidRDefault="004536E3" w:rsidP="004536E3">
                        <w:r>
                          <w:t>Data ini berguna untuk mengirim struk via whatsapp atau email. Jika konsumen tidak memiliki kedua nya, maka struk akan diprint secara manual.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  <w:ins w:id="8" w:author="Asus" w:date="2021-07-31T20:5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0768" behindDoc="0" locked="0" layoutInCell="1" allowOverlap="1" wp14:anchorId="0DFA8A42" wp14:editId="5F96C55D">
                  <wp:simplePos x="0" y="0"/>
                  <wp:positionH relativeFrom="column">
                    <wp:posOffset>2781300</wp:posOffset>
                  </wp:positionH>
                  <wp:positionV relativeFrom="paragraph">
                    <wp:posOffset>453390</wp:posOffset>
                  </wp:positionV>
                  <wp:extent cx="647700" cy="66675"/>
                  <wp:effectExtent l="38100" t="76200" r="0" b="104775"/>
                  <wp:wrapNone/>
                  <wp:docPr id="16" name="Straight Arrow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47700" cy="666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Straight Arrow Connector 16" o:spid="_x0000_s1026" type="#_x0000_t32" style="position:absolute;margin-left:219pt;margin-top:35.7pt;width:51pt;height:5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" strokecolor="black [3200]" strokeweight="2pt">
                  <v:stroke endarrow="open"/>
                  <v:shadow on="t" color="black" opacity="24903f" origin=",.5" offset="0,.55556mm"/>
                </v:shape>
              </w:pict>
            </mc:Fallback>
          </mc:AlternateContent>
        </w:r>
      </w:ins>
      <w:r>
        <w:rPr>
          <w:noProof/>
        </w:rPr>
        <w:drawing>
          <wp:inline distT="0" distB="0" distL="0" distR="0" wp14:anchorId="7BC070DE" wp14:editId="22FC420D">
            <wp:extent cx="2352675" cy="20799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6859" t="15108" r="41026" b="50114"/>
                    <a:stretch/>
                  </pic:blipFill>
                  <pic:spPr bwMode="auto">
                    <a:xfrm>
                      <a:off x="0" y="0"/>
                      <a:ext cx="2352675" cy="2079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20E" w:rsidRDefault="0059720E" w:rsidP="00060355">
      <w:pPr>
        <w:pStyle w:val="ListParagraph"/>
        <w:ind w:left="1080"/>
      </w:pPr>
    </w:p>
    <w:p w:rsidR="0059720E" w:rsidRDefault="0059720E" w:rsidP="00060355">
      <w:pPr>
        <w:pStyle w:val="ListParagraph"/>
        <w:ind w:left="1080"/>
      </w:pPr>
    </w:p>
    <w:p w:rsidR="0059720E" w:rsidRDefault="0041167D" w:rsidP="0059720E">
      <w:pPr>
        <w:pStyle w:val="ListParagraph"/>
        <w:numPr>
          <w:ilvl w:val="0"/>
          <w:numId w:val="4"/>
        </w:numPr>
      </w:pPr>
      <w:r>
        <w:lastRenderedPageBreak/>
        <w:t>Menu Order</w:t>
      </w:r>
    </w:p>
    <w:p w:rsidR="00B64748" w:rsidRDefault="00B64748" w:rsidP="0041167D">
      <w:pPr>
        <w:pStyle w:val="ListParagraph"/>
        <w:ind w:left="1080"/>
        <w:rPr>
          <w:noProof/>
        </w:rPr>
      </w:pPr>
    </w:p>
    <w:p w:rsidR="0041167D" w:rsidRDefault="003F5731" w:rsidP="0041167D">
      <w:pPr>
        <w:pStyle w:val="ListParagraph"/>
        <w:ind w:left="1080"/>
      </w:pPr>
      <w:ins w:id="9" w:author="Asus" w:date="2021-07-31T20:49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8960" behindDoc="0" locked="0" layoutInCell="1" allowOverlap="1" wp14:anchorId="2C7CAF8C" wp14:editId="46675EC8">
                  <wp:simplePos x="0" y="0"/>
                  <wp:positionH relativeFrom="column">
                    <wp:posOffset>3467100</wp:posOffset>
                  </wp:positionH>
                  <wp:positionV relativeFrom="paragraph">
                    <wp:posOffset>3150870</wp:posOffset>
                  </wp:positionV>
                  <wp:extent cx="3248025" cy="533400"/>
                  <wp:effectExtent l="0" t="0" r="28575" b="19050"/>
                  <wp:wrapNone/>
                  <wp:docPr id="18" name="Text Box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248025" cy="5334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731" w:rsidRPr="000E39ED" w:rsidRDefault="003F5731" w:rsidP="003F573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Untuk melihat daftar item pesanan yang dipilih.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Text Box 18" o:spid="_x0000_s1031" type="#_x0000_t202" style="position:absolute;left:0;text-align:left;margin-left:273pt;margin-top:248.1pt;width:255.75pt;height:4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" fillcolor="#fde9d9 [665]" strokecolor="black [3213]" strokeweight=".5pt">
                  <v:textbox>
                    <w:txbxContent>
                      <w:p w:rsidR="003F5731" w:rsidRPr="000E39ED" w:rsidRDefault="003F5731" w:rsidP="003F573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Untuk melihat daftar item pesanan yang dipilih.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  <w:ins w:id="10" w:author="Asus" w:date="2021-07-31T20:5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6912" behindDoc="0" locked="0" layoutInCell="1" allowOverlap="1" wp14:anchorId="1CE6D7ED" wp14:editId="5EF65DE3">
                  <wp:simplePos x="0" y="0"/>
                  <wp:positionH relativeFrom="column">
                    <wp:posOffset>1924050</wp:posOffset>
                  </wp:positionH>
                  <wp:positionV relativeFrom="paragraph">
                    <wp:posOffset>1017270</wp:posOffset>
                  </wp:positionV>
                  <wp:extent cx="1733550" cy="2114550"/>
                  <wp:effectExtent l="38100" t="19050" r="95250" b="95250"/>
                  <wp:wrapNone/>
                  <wp:docPr id="17" name="Straight Arrow Connector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33550" cy="2114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6" type="#_x0000_t32" style="position:absolute;margin-left:151.5pt;margin-top:80.1pt;width:136.5pt;height:16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" strokecolor="black [3200]" strokeweight="2pt">
                  <v:stroke endarrow="open"/>
                  <v:shadow on="t" color="black" opacity="24903f" origin=",.5" offset="0,.55556mm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4864" behindDoc="0" locked="0" layoutInCell="1" allowOverlap="1" wp14:anchorId="433348B4" wp14:editId="2178FA68">
                  <wp:simplePos x="0" y="0"/>
                  <wp:positionH relativeFrom="column">
                    <wp:posOffset>2819400</wp:posOffset>
                  </wp:positionH>
                  <wp:positionV relativeFrom="paragraph">
                    <wp:posOffset>1969770</wp:posOffset>
                  </wp:positionV>
                  <wp:extent cx="752475" cy="1999615"/>
                  <wp:effectExtent l="57150" t="38100" r="66675" b="76835"/>
                  <wp:wrapNone/>
                  <wp:docPr id="13" name="Straight Arrow Connector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752475" cy="19996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Straight Arrow Connector 13" o:spid="_x0000_s1026" type="#_x0000_t32" style="position:absolute;margin-left:222pt;margin-top:155.1pt;width:59.25pt;height:157.4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" strokecolor="black [3200]" strokeweight="2pt">
                  <v:stroke endarrow="open"/>
                  <v:shadow on="t" color="black" opacity="24903f" origin=",.5" offset="0,.55556mm"/>
                </v:shape>
              </w:pict>
            </mc:Fallback>
          </mc:AlternateContent>
        </w:r>
      </w:ins>
      <w:ins w:id="11" w:author="Asus" w:date="2021-07-31T20:49:00Z">
        <w:r w:rsidR="000E39ED">
          <w:rPr>
            <w:noProof/>
          </w:rPr>
          <mc:AlternateContent>
            <mc:Choice Requires="wps">
              <w:drawing>
                <wp:anchor distT="0" distB="0" distL="114300" distR="114300" simplePos="0" relativeHeight="251682816" behindDoc="0" locked="0" layoutInCell="1" allowOverlap="1" wp14:anchorId="0EAD80A3" wp14:editId="312CB4D9">
                  <wp:simplePos x="0" y="0"/>
                  <wp:positionH relativeFrom="column">
                    <wp:posOffset>3209925</wp:posOffset>
                  </wp:positionH>
                  <wp:positionV relativeFrom="paragraph">
                    <wp:posOffset>426720</wp:posOffset>
                  </wp:positionV>
                  <wp:extent cx="3248025" cy="1543050"/>
                  <wp:effectExtent l="0" t="0" r="28575" b="19050"/>
                  <wp:wrapNone/>
                  <wp:docPr id="10" name="Text Box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248025" cy="15430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39ED" w:rsidRDefault="000E39ED" w:rsidP="000E39E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Setelah mengisi data seperti nomor WA atau Email, selanjutnya akan masuk pada menu  order.</w:t>
                              </w:r>
                            </w:p>
                            <w:p w:rsidR="000E39ED" w:rsidRPr="000E39ED" w:rsidRDefault="000E39ED" w:rsidP="000E39E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Setelah pesanan sudah dipilih, maka konsumen harus menekan tombol CheckOut, dimana data pesanan akan masuk pada menu kasir yang akan melakukan proses pembayaran.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Text Box 10" o:spid="_x0000_s1032" type="#_x0000_t202" style="position:absolute;left:0;text-align:left;margin-left:252.75pt;margin-top:33.6pt;width:255.75pt;height:12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" fillcolor="#fde9d9 [665]" strokecolor="black [3213]" strokeweight=".5pt">
                  <v:textbox>
                    <w:txbxContent>
                      <w:p w:rsidR="000E39ED" w:rsidRDefault="000E39ED" w:rsidP="000E39E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Setelah mengisi data seperti nomor WA atau Email, selanjutnya akan masuk pada menu  order.</w:t>
                        </w:r>
                      </w:p>
                      <w:p w:rsidR="000E39ED" w:rsidRPr="000E39ED" w:rsidRDefault="000E39ED" w:rsidP="000E39E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Setelah pesanan sudah dipilih, maka konsumen harus menekan tombol CheckOut, dimana data pesanan akan masuk pada menu kasir yang akan melakukan proses pembayaran.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  <w:r w:rsidR="00B64748">
        <w:rPr>
          <w:noProof/>
        </w:rPr>
        <w:drawing>
          <wp:inline distT="0" distB="0" distL="0" distR="0" wp14:anchorId="6537C41A" wp14:editId="276B106F">
            <wp:extent cx="2343150" cy="420660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9584" t="18814" r="40064" b="16192"/>
                    <a:stretch/>
                  </pic:blipFill>
                  <pic:spPr bwMode="auto">
                    <a:xfrm>
                      <a:off x="0" y="0"/>
                      <a:ext cx="2343150" cy="420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C07" w:rsidRDefault="00983C07" w:rsidP="0041167D">
      <w:pPr>
        <w:pStyle w:val="ListParagraph"/>
        <w:ind w:left="1080"/>
      </w:pPr>
    </w:p>
    <w:p w:rsidR="00983C07" w:rsidRDefault="00983C07" w:rsidP="0041167D">
      <w:pPr>
        <w:pStyle w:val="ListParagraph"/>
        <w:ind w:left="1080"/>
      </w:pPr>
    </w:p>
    <w:p w:rsidR="00983C07" w:rsidRDefault="00983C07" w:rsidP="0041167D">
      <w:pPr>
        <w:pStyle w:val="ListParagraph"/>
        <w:ind w:left="1080"/>
      </w:pPr>
    </w:p>
    <w:p w:rsidR="00983C07" w:rsidRDefault="00983C07" w:rsidP="0041167D">
      <w:pPr>
        <w:pStyle w:val="ListParagraph"/>
        <w:ind w:left="1080"/>
      </w:pPr>
    </w:p>
    <w:p w:rsidR="00983C07" w:rsidRDefault="00983C07" w:rsidP="0041167D">
      <w:pPr>
        <w:pStyle w:val="ListParagraph"/>
        <w:ind w:left="1080"/>
      </w:pPr>
    </w:p>
    <w:p w:rsidR="00983C07" w:rsidRDefault="00983C07" w:rsidP="0041167D">
      <w:pPr>
        <w:pStyle w:val="ListParagraph"/>
        <w:ind w:left="1080"/>
      </w:pPr>
    </w:p>
    <w:p w:rsidR="00983C07" w:rsidRDefault="00983C07" w:rsidP="0041167D">
      <w:pPr>
        <w:pStyle w:val="ListParagraph"/>
        <w:ind w:left="1080"/>
      </w:pPr>
    </w:p>
    <w:p w:rsidR="00983C07" w:rsidRDefault="00983C07" w:rsidP="0041167D">
      <w:pPr>
        <w:pStyle w:val="ListParagraph"/>
        <w:ind w:left="1080"/>
      </w:pPr>
    </w:p>
    <w:p w:rsidR="00983C07" w:rsidRDefault="00983C07" w:rsidP="0041167D">
      <w:pPr>
        <w:pStyle w:val="ListParagraph"/>
        <w:ind w:left="1080"/>
      </w:pPr>
    </w:p>
    <w:p w:rsidR="00983C07" w:rsidRDefault="00983C07" w:rsidP="0041167D">
      <w:pPr>
        <w:pStyle w:val="ListParagraph"/>
        <w:ind w:left="1080"/>
      </w:pPr>
    </w:p>
    <w:p w:rsidR="00983C07" w:rsidRDefault="00983C07" w:rsidP="0041167D">
      <w:pPr>
        <w:pStyle w:val="ListParagraph"/>
        <w:ind w:left="1080"/>
      </w:pPr>
    </w:p>
    <w:p w:rsidR="00983C07" w:rsidRDefault="00983C07" w:rsidP="0041167D">
      <w:pPr>
        <w:pStyle w:val="ListParagraph"/>
        <w:ind w:left="1080"/>
      </w:pPr>
    </w:p>
    <w:p w:rsidR="00983C07" w:rsidRDefault="00983C07" w:rsidP="0041167D">
      <w:pPr>
        <w:pStyle w:val="ListParagraph"/>
        <w:ind w:left="1080"/>
      </w:pPr>
    </w:p>
    <w:p w:rsidR="00983C07" w:rsidRDefault="00983C07" w:rsidP="0041167D">
      <w:pPr>
        <w:pStyle w:val="ListParagraph"/>
        <w:ind w:left="1080"/>
      </w:pPr>
    </w:p>
    <w:p w:rsidR="00983C07" w:rsidRDefault="00983C07" w:rsidP="0041167D">
      <w:pPr>
        <w:pStyle w:val="ListParagraph"/>
        <w:ind w:left="1080"/>
      </w:pPr>
    </w:p>
    <w:p w:rsidR="00983C07" w:rsidRDefault="00983C07" w:rsidP="0041167D">
      <w:pPr>
        <w:pStyle w:val="ListParagraph"/>
        <w:ind w:left="1080"/>
      </w:pPr>
    </w:p>
    <w:p w:rsidR="00983C07" w:rsidRDefault="00983C07" w:rsidP="0041167D">
      <w:pPr>
        <w:pStyle w:val="ListParagraph"/>
        <w:ind w:left="1080"/>
      </w:pPr>
    </w:p>
    <w:p w:rsidR="00983C07" w:rsidRDefault="00983C07" w:rsidP="0041167D">
      <w:pPr>
        <w:pStyle w:val="ListParagraph"/>
        <w:ind w:left="1080"/>
      </w:pPr>
    </w:p>
    <w:p w:rsidR="00ED06C8" w:rsidRDefault="00ED06C8" w:rsidP="0041167D">
      <w:pPr>
        <w:pStyle w:val="ListParagraph"/>
        <w:ind w:left="1080"/>
      </w:pPr>
    </w:p>
    <w:p w:rsidR="00ED06C8" w:rsidRDefault="00ED06C8" w:rsidP="0041167D">
      <w:pPr>
        <w:pStyle w:val="ListParagraph"/>
        <w:ind w:left="1080"/>
      </w:pPr>
    </w:p>
    <w:p w:rsidR="00ED06C8" w:rsidRDefault="00ED06C8" w:rsidP="0041167D">
      <w:pPr>
        <w:pStyle w:val="ListParagraph"/>
        <w:ind w:left="1080"/>
      </w:pPr>
    </w:p>
    <w:p w:rsidR="00ED06C8" w:rsidRDefault="00983C07" w:rsidP="00983C07">
      <w:pPr>
        <w:pStyle w:val="ListParagraph"/>
        <w:numPr>
          <w:ilvl w:val="0"/>
          <w:numId w:val="1"/>
        </w:numPr>
      </w:pPr>
      <w:r>
        <w:lastRenderedPageBreak/>
        <w:t>Website Administrator</w:t>
      </w:r>
    </w:p>
    <w:p w:rsidR="00983C07" w:rsidRDefault="00983C07" w:rsidP="00983C07">
      <w:pPr>
        <w:pStyle w:val="ListParagraph"/>
        <w:numPr>
          <w:ilvl w:val="0"/>
          <w:numId w:val="5"/>
        </w:numPr>
      </w:pPr>
      <w:r>
        <w:t>Login Admin/Kasir</w:t>
      </w:r>
    </w:p>
    <w:p w:rsidR="00983C07" w:rsidRDefault="00983C07" w:rsidP="00983C07">
      <w:pPr>
        <w:pStyle w:val="ListParagraph"/>
        <w:rPr>
          <w:noProof/>
        </w:rPr>
      </w:pPr>
    </w:p>
    <w:p w:rsidR="00983C07" w:rsidRDefault="00983C07" w:rsidP="00983C07">
      <w:pPr>
        <w:pStyle w:val="ListParagraph"/>
      </w:pPr>
      <w:r>
        <w:rPr>
          <w:noProof/>
        </w:rPr>
        <w:drawing>
          <wp:inline distT="0" distB="0" distL="0" distR="0" wp14:anchorId="3D4C47F0" wp14:editId="327087F2">
            <wp:extent cx="4714875" cy="2948320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8270" t="19669" r="19710" b="11346"/>
                    <a:stretch/>
                  </pic:blipFill>
                  <pic:spPr bwMode="auto">
                    <a:xfrm>
                      <a:off x="0" y="0"/>
                      <a:ext cx="4714875" cy="294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C07" w:rsidRDefault="00983C07" w:rsidP="00983C07">
      <w:pPr>
        <w:pStyle w:val="ListParagraph"/>
      </w:pPr>
    </w:p>
    <w:p w:rsidR="00983C07" w:rsidRDefault="00983C07" w:rsidP="00983C07">
      <w:pPr>
        <w:pStyle w:val="ListParagraph"/>
        <w:numPr>
          <w:ilvl w:val="0"/>
          <w:numId w:val="5"/>
        </w:numPr>
      </w:pPr>
      <w:ins w:id="12" w:author="Asus" w:date="2021-07-31T20:49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1008" behindDoc="0" locked="0" layoutInCell="1" allowOverlap="1" wp14:anchorId="5A3962B4" wp14:editId="668C691B">
                  <wp:simplePos x="0" y="0"/>
                  <wp:positionH relativeFrom="column">
                    <wp:posOffset>5324475</wp:posOffset>
                  </wp:positionH>
                  <wp:positionV relativeFrom="paragraph">
                    <wp:posOffset>151765</wp:posOffset>
                  </wp:positionV>
                  <wp:extent cx="1390650" cy="800100"/>
                  <wp:effectExtent l="0" t="0" r="19050" b="19050"/>
                  <wp:wrapNone/>
                  <wp:docPr id="21" name="Text Box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390650" cy="8001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3C07" w:rsidRPr="000F1A8B" w:rsidRDefault="00983C07" w:rsidP="00983C07">
                              <w:pPr>
                                <w:rPr>
                                  <w:sz w:val="20"/>
                                  <w:lang w:val="en-GB"/>
                                </w:rPr>
                              </w:pPr>
                              <w:r w:rsidRPr="000F1A8B">
                                <w:rPr>
                                  <w:sz w:val="20"/>
                                  <w:lang w:val="en-GB"/>
                                </w:rPr>
                                <w:t xml:space="preserve">Untuk menampilkan </w:t>
                              </w:r>
                              <w:r w:rsidR="000F1A8B">
                                <w:rPr>
                                  <w:sz w:val="20"/>
                                  <w:lang w:val="en-GB"/>
                                </w:rPr>
                                <w:t>nilai total pendapatan perbulan.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Text Box 21" o:spid="_x0000_s1033" type="#_x0000_t202" style="position:absolute;left:0;text-align:left;margin-left:419.25pt;margin-top:11.95pt;width:109.5pt;height:6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" fillcolor="#fde9d9 [665]" strokecolor="black [3213]" strokeweight=".5pt">
                  <v:textbox>
                    <w:txbxContent>
                      <w:p w:rsidR="00983C07" w:rsidRPr="000F1A8B" w:rsidRDefault="00983C07" w:rsidP="00983C07">
                        <w:pPr>
                          <w:rPr>
                            <w:sz w:val="20"/>
                            <w:lang w:val="en-GB"/>
                          </w:rPr>
                        </w:pPr>
                        <w:r w:rsidRPr="000F1A8B">
                          <w:rPr>
                            <w:sz w:val="20"/>
                            <w:lang w:val="en-GB"/>
                          </w:rPr>
                          <w:t xml:space="preserve">Untuk menampilkan </w:t>
                        </w:r>
                        <w:r w:rsidR="000F1A8B">
                          <w:rPr>
                            <w:sz w:val="20"/>
                            <w:lang w:val="en-GB"/>
                          </w:rPr>
                          <w:t>nilai total pendapatan perbulan.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  <w:r>
        <w:t>Tampilan Awal Website Adiminstrator</w:t>
      </w:r>
    </w:p>
    <w:p w:rsidR="00983C07" w:rsidRDefault="00F368AA" w:rsidP="00983C07">
      <w:pPr>
        <w:pStyle w:val="ListParagraph"/>
      </w:pPr>
      <w:ins w:id="13" w:author="Asus" w:date="2021-07-31T20:49:00Z">
        <w:r w:rsidRPr="00F368AA">
          <mc:AlternateContent>
            <mc:Choice Requires="wps">
              <w:drawing>
                <wp:anchor distT="0" distB="0" distL="114300" distR="114300" simplePos="0" relativeHeight="251701248" behindDoc="0" locked="0" layoutInCell="1" allowOverlap="1" wp14:anchorId="50998977" wp14:editId="2D3B6802">
                  <wp:simplePos x="0" y="0"/>
                  <wp:positionH relativeFrom="column">
                    <wp:posOffset>4019550</wp:posOffset>
                  </wp:positionH>
                  <wp:positionV relativeFrom="paragraph">
                    <wp:posOffset>2975610</wp:posOffset>
                  </wp:positionV>
                  <wp:extent cx="1390650" cy="523875"/>
                  <wp:effectExtent l="0" t="0" r="19050" b="28575"/>
                  <wp:wrapNone/>
                  <wp:docPr id="28" name="Text Box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390650" cy="5238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68AA" w:rsidRPr="000F1A8B" w:rsidRDefault="00F368AA" w:rsidP="00F368AA">
                              <w:pPr>
                                <w:rPr>
                                  <w:sz w:val="20"/>
                                  <w:lang w:val="en-GB"/>
                                </w:rPr>
                              </w:pPr>
                              <w:r w:rsidRPr="000F1A8B">
                                <w:rPr>
                                  <w:sz w:val="20"/>
                                  <w:lang w:val="en-GB"/>
                                </w:rPr>
                                <w:t xml:space="preserve">Untuk menampilkan </w:t>
                              </w:r>
                              <w:r>
                                <w:rPr>
                                  <w:sz w:val="20"/>
                                  <w:lang w:val="en-GB"/>
                                </w:rPr>
                                <w:t>trend sales perbulan.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Text Box 28" o:spid="_x0000_s1034" type="#_x0000_t202" style="position:absolute;left:0;text-align:left;margin-left:316.5pt;margin-top:234.3pt;width:109.5pt;height:4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" fillcolor="#fde9d9 [665]" strokecolor="black [3213]" strokeweight=".5pt">
                  <v:textbox>
                    <w:txbxContent>
                      <w:p w:rsidR="00F368AA" w:rsidRPr="000F1A8B" w:rsidRDefault="00F368AA" w:rsidP="00F368AA">
                        <w:pPr>
                          <w:rPr>
                            <w:sz w:val="20"/>
                            <w:lang w:val="en-GB"/>
                          </w:rPr>
                        </w:pPr>
                        <w:r w:rsidRPr="000F1A8B">
                          <w:rPr>
                            <w:sz w:val="20"/>
                            <w:lang w:val="en-GB"/>
                          </w:rPr>
                          <w:t xml:space="preserve">Untuk menampilkan </w:t>
                        </w:r>
                        <w:r>
                          <w:rPr>
                            <w:sz w:val="20"/>
                            <w:lang w:val="en-GB"/>
                          </w:rPr>
                          <w:t>trend sales perbulan.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  <w:ins w:id="14" w:author="Asus" w:date="2021-07-31T20:50:00Z">
        <w:r w:rsidRPr="00F368AA">
          <mc:AlternateContent>
            <mc:Choice Requires="wps">
              <w:drawing>
                <wp:anchor distT="0" distB="0" distL="114300" distR="114300" simplePos="0" relativeHeight="251702272" behindDoc="0" locked="0" layoutInCell="1" allowOverlap="1" wp14:anchorId="72CD55AA" wp14:editId="4A5C4395">
                  <wp:simplePos x="0" y="0"/>
                  <wp:positionH relativeFrom="column">
                    <wp:posOffset>2924175</wp:posOffset>
                  </wp:positionH>
                  <wp:positionV relativeFrom="paragraph">
                    <wp:posOffset>2023110</wp:posOffset>
                  </wp:positionV>
                  <wp:extent cx="1095375" cy="1057276"/>
                  <wp:effectExtent l="38100" t="19050" r="66675" b="85725"/>
                  <wp:wrapNone/>
                  <wp:docPr id="29" name="Straight Arrow Connector 2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095375" cy="10572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Straight Arrow Connector 29" o:spid="_x0000_s1026" type="#_x0000_t32" style="position:absolute;margin-left:230.25pt;margin-top:159.3pt;width:86.25pt;height:8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" strokecolor="black [3200]" strokeweight="2pt">
                  <v:stroke endarrow="open"/>
                  <v:shadow on="t" color="black" opacity="24903f" origin=",.5" offset="0,.55556mm"/>
                </v:shape>
              </w:pict>
            </mc:Fallback>
          </mc:AlternateContent>
        </w:r>
      </w:ins>
      <w:ins w:id="15" w:author="Asus" w:date="2021-07-31T20:49:00Z">
        <w:r w:rsidR="000F1A8B" w:rsidRPr="000F1A8B">
          <mc:AlternateContent>
            <mc:Choice Requires="wps">
              <w:drawing>
                <wp:anchor distT="0" distB="0" distL="114300" distR="114300" simplePos="0" relativeHeight="251698176" behindDoc="0" locked="0" layoutInCell="1" allowOverlap="1" wp14:anchorId="1FCE0582" wp14:editId="3DB603AD">
                  <wp:simplePos x="0" y="0"/>
                  <wp:positionH relativeFrom="column">
                    <wp:posOffset>5324475</wp:posOffset>
                  </wp:positionH>
                  <wp:positionV relativeFrom="paragraph">
                    <wp:posOffset>1794510</wp:posOffset>
                  </wp:positionV>
                  <wp:extent cx="1390650" cy="800100"/>
                  <wp:effectExtent l="0" t="0" r="19050" b="19050"/>
                  <wp:wrapNone/>
                  <wp:docPr id="25" name="Text Box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390650" cy="8001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1A8B" w:rsidRPr="000F1A8B" w:rsidRDefault="000F1A8B" w:rsidP="000F1A8B">
                              <w:pPr>
                                <w:rPr>
                                  <w:sz w:val="20"/>
                                  <w:lang w:val="en-GB"/>
                                </w:rPr>
                              </w:pPr>
                              <w:r w:rsidRPr="000F1A8B">
                                <w:rPr>
                                  <w:sz w:val="20"/>
                                  <w:lang w:val="en-GB"/>
                                </w:rPr>
                                <w:t xml:space="preserve">Untuk menampilkan </w:t>
                              </w:r>
                              <w:r>
                                <w:rPr>
                                  <w:sz w:val="20"/>
                                  <w:lang w:val="en-GB"/>
                                </w:rPr>
                                <w:t>total pembeli/pengunjung cafe Per bulan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Text Box 25" o:spid="_x0000_s1035" type="#_x0000_t202" style="position:absolute;left:0;text-align:left;margin-left:419.25pt;margin-top:141.3pt;width:109.5pt;height:6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" fillcolor="#fde9d9 [665]" strokecolor="black [3213]" strokeweight=".5pt">
                  <v:textbox>
                    <w:txbxContent>
                      <w:p w:rsidR="000F1A8B" w:rsidRPr="000F1A8B" w:rsidRDefault="000F1A8B" w:rsidP="000F1A8B">
                        <w:pPr>
                          <w:rPr>
                            <w:sz w:val="20"/>
                            <w:lang w:val="en-GB"/>
                          </w:rPr>
                        </w:pPr>
                        <w:r w:rsidRPr="000F1A8B">
                          <w:rPr>
                            <w:sz w:val="20"/>
                            <w:lang w:val="en-GB"/>
                          </w:rPr>
                          <w:t xml:space="preserve">Untuk menampilkan </w:t>
                        </w:r>
                        <w:r>
                          <w:rPr>
                            <w:sz w:val="20"/>
                            <w:lang w:val="en-GB"/>
                          </w:rPr>
                          <w:t>total pembeli/pengunjung cafe Per bulan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  <w:ins w:id="16" w:author="Asus" w:date="2021-07-31T20:50:00Z">
        <w:r w:rsidR="000F1A8B" w:rsidRPr="000F1A8B">
          <mc:AlternateContent>
            <mc:Choice Requires="wps">
              <w:drawing>
                <wp:anchor distT="0" distB="0" distL="114300" distR="114300" simplePos="0" relativeHeight="251699200" behindDoc="0" locked="0" layoutInCell="1" allowOverlap="1" wp14:anchorId="0AB7C736" wp14:editId="47622168">
                  <wp:simplePos x="0" y="0"/>
                  <wp:positionH relativeFrom="column">
                    <wp:posOffset>4724400</wp:posOffset>
                  </wp:positionH>
                  <wp:positionV relativeFrom="paragraph">
                    <wp:posOffset>756285</wp:posOffset>
                  </wp:positionV>
                  <wp:extent cx="600075" cy="1143001"/>
                  <wp:effectExtent l="57150" t="19050" r="66675" b="95250"/>
                  <wp:wrapNone/>
                  <wp:docPr id="26" name="Straight Arrow Connector 2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0075" cy="11430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Straight Arrow Connector 26" o:spid="_x0000_s1026" type="#_x0000_t32" style="position:absolute;margin-left:372pt;margin-top:59.55pt;width:47.25pt;height:9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" strokecolor="black [3200]" strokeweight="2pt">
                  <v:stroke endarrow="open"/>
                  <v:shadow on="t" color="black" opacity="24903f" origin=",.5" offset="0,.55556mm"/>
                </v:shape>
              </w:pict>
            </mc:Fallback>
          </mc:AlternateContent>
        </w:r>
        <w:r w:rsidR="000F1A8B">
          <w:rPr>
            <w:noProof/>
          </w:rPr>
          <mc:AlternateContent>
            <mc:Choice Requires="wps">
              <w:drawing>
                <wp:anchor distT="0" distB="0" distL="114300" distR="114300" simplePos="0" relativeHeight="251693056" behindDoc="0" locked="0" layoutInCell="1" allowOverlap="1" wp14:anchorId="1AA874DD" wp14:editId="4B981335">
                  <wp:simplePos x="0" y="0"/>
                  <wp:positionH relativeFrom="column">
                    <wp:posOffset>2190750</wp:posOffset>
                  </wp:positionH>
                  <wp:positionV relativeFrom="paragraph">
                    <wp:posOffset>60960</wp:posOffset>
                  </wp:positionV>
                  <wp:extent cx="3133725" cy="456565"/>
                  <wp:effectExtent l="38100" t="76200" r="0" b="95885"/>
                  <wp:wrapNone/>
                  <wp:docPr id="22" name="Straight Arrow Connector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3133725" cy="4565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Straight Arrow Connector 22" o:spid="_x0000_s1026" type="#_x0000_t32" style="position:absolute;margin-left:172.5pt;margin-top:4.8pt;width:246.75pt;height:35.9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" strokecolor="black [3200]" strokeweight="2pt">
                  <v:stroke endarrow="open"/>
                  <v:shadow on="t" color="black" opacity="24903f" origin=",.5" offset="0,.55556mm"/>
                </v:shape>
              </w:pict>
            </mc:Fallback>
          </mc:AlternateContent>
        </w:r>
      </w:ins>
      <w:ins w:id="17" w:author="Asus" w:date="2021-07-31T20:49:00Z">
        <w:r w:rsidR="000F1A8B" w:rsidRPr="000F1A8B">
          <mc:AlternateContent>
            <mc:Choice Requires="wps">
              <w:drawing>
                <wp:anchor distT="0" distB="0" distL="114300" distR="114300" simplePos="0" relativeHeight="251695104" behindDoc="0" locked="0" layoutInCell="1" allowOverlap="1" wp14:anchorId="2425B8B0" wp14:editId="562B0902">
                  <wp:simplePos x="0" y="0"/>
                  <wp:positionH relativeFrom="column">
                    <wp:posOffset>5324475</wp:posOffset>
                  </wp:positionH>
                  <wp:positionV relativeFrom="paragraph">
                    <wp:posOffset>908685</wp:posOffset>
                  </wp:positionV>
                  <wp:extent cx="1390650" cy="800100"/>
                  <wp:effectExtent l="0" t="0" r="19050" b="19050"/>
                  <wp:wrapNone/>
                  <wp:docPr id="23" name="Text Box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390650" cy="8001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1A8B" w:rsidRPr="000F1A8B" w:rsidRDefault="000F1A8B" w:rsidP="000F1A8B">
                              <w:pPr>
                                <w:rPr>
                                  <w:sz w:val="20"/>
                                  <w:lang w:val="en-GB"/>
                                </w:rPr>
                              </w:pPr>
                              <w:r w:rsidRPr="000F1A8B">
                                <w:rPr>
                                  <w:sz w:val="20"/>
                                  <w:lang w:val="en-GB"/>
                                </w:rPr>
                                <w:t xml:space="preserve">Untuk menampilkan </w:t>
                              </w:r>
                              <w:r>
                                <w:rPr>
                                  <w:sz w:val="20"/>
                                  <w:lang w:val="en-GB"/>
                                </w:rPr>
                                <w:t>nilai total produk yang terjual perbulan.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Text Box 23" o:spid="_x0000_s1036" type="#_x0000_t202" style="position:absolute;left:0;text-align:left;margin-left:419.25pt;margin-top:71.55pt;width:109.5pt;height:6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" fillcolor="#fde9d9 [665]" strokecolor="black [3213]" strokeweight=".5pt">
                  <v:textbox>
                    <w:txbxContent>
                      <w:p w:rsidR="000F1A8B" w:rsidRPr="000F1A8B" w:rsidRDefault="000F1A8B" w:rsidP="000F1A8B">
                        <w:pPr>
                          <w:rPr>
                            <w:sz w:val="20"/>
                            <w:lang w:val="en-GB"/>
                          </w:rPr>
                        </w:pPr>
                        <w:r w:rsidRPr="000F1A8B">
                          <w:rPr>
                            <w:sz w:val="20"/>
                            <w:lang w:val="en-GB"/>
                          </w:rPr>
                          <w:t xml:space="preserve">Untuk menampilkan </w:t>
                        </w:r>
                        <w:r>
                          <w:rPr>
                            <w:sz w:val="20"/>
                            <w:lang w:val="en-GB"/>
                          </w:rPr>
                          <w:t>nilai total produk yang terjual perbulan.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  <w:ins w:id="18" w:author="Asus" w:date="2021-07-31T20:50:00Z">
        <w:r w:rsidR="000F1A8B" w:rsidRPr="000F1A8B">
          <mc:AlternateContent>
            <mc:Choice Requires="wps">
              <w:drawing>
                <wp:anchor distT="0" distB="0" distL="114300" distR="114300" simplePos="0" relativeHeight="251696128" behindDoc="0" locked="0" layoutInCell="1" allowOverlap="1" wp14:anchorId="4C058018" wp14:editId="0A1007EA">
                  <wp:simplePos x="0" y="0"/>
                  <wp:positionH relativeFrom="column">
                    <wp:posOffset>3248025</wp:posOffset>
                  </wp:positionH>
                  <wp:positionV relativeFrom="paragraph">
                    <wp:posOffset>756285</wp:posOffset>
                  </wp:positionV>
                  <wp:extent cx="2076450" cy="257176"/>
                  <wp:effectExtent l="38100" t="38100" r="76200" b="142875"/>
                  <wp:wrapNone/>
                  <wp:docPr id="24" name="Straight Arrow Connector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076450" cy="2571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Straight Arrow Connector 24" o:spid="_x0000_s1026" type="#_x0000_t32" style="position:absolute;margin-left:255.75pt;margin-top:59.55pt;width:163.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" strokecolor="black [3200]" strokeweight="2pt">
                  <v:stroke endarrow="open"/>
                  <v:shadow on="t" color="black" opacity="24903f" origin=",.5" offset="0,.55556mm"/>
                </v:shape>
              </w:pict>
            </mc:Fallback>
          </mc:AlternateContent>
        </w:r>
      </w:ins>
      <w:r w:rsidR="00983C07">
        <w:rPr>
          <w:noProof/>
        </w:rPr>
        <w:drawing>
          <wp:inline distT="0" distB="0" distL="0" distR="0" wp14:anchorId="240C64C4" wp14:editId="0A8274FE">
            <wp:extent cx="4700430" cy="2924175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9" t="25370" r="19391" b="5645"/>
                    <a:stretch/>
                  </pic:blipFill>
                  <pic:spPr bwMode="auto">
                    <a:xfrm>
                      <a:off x="0" y="0"/>
                      <a:ext cx="470043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C07" w:rsidRDefault="00983C07" w:rsidP="00983C07"/>
    <w:p w:rsidR="003F5731" w:rsidRDefault="003F5731" w:rsidP="0041167D">
      <w:pPr>
        <w:pStyle w:val="ListParagraph"/>
        <w:ind w:left="1080"/>
      </w:pPr>
    </w:p>
    <w:p w:rsidR="00C96740" w:rsidRDefault="00C96740" w:rsidP="0041167D">
      <w:pPr>
        <w:pStyle w:val="ListParagraph"/>
        <w:ind w:left="1080"/>
      </w:pPr>
    </w:p>
    <w:p w:rsidR="00C96740" w:rsidRDefault="00C96740" w:rsidP="0041167D">
      <w:pPr>
        <w:pStyle w:val="ListParagraph"/>
        <w:ind w:left="1080"/>
      </w:pPr>
    </w:p>
    <w:p w:rsidR="00C96740" w:rsidRDefault="00C96740" w:rsidP="0041167D">
      <w:pPr>
        <w:pStyle w:val="ListParagraph"/>
        <w:ind w:left="1080"/>
      </w:pPr>
    </w:p>
    <w:p w:rsidR="00C96740" w:rsidRDefault="00C96740" w:rsidP="0041167D">
      <w:pPr>
        <w:pStyle w:val="ListParagraph"/>
        <w:ind w:left="1080"/>
      </w:pPr>
    </w:p>
    <w:p w:rsidR="00C96740" w:rsidRDefault="00C96740" w:rsidP="0041167D">
      <w:pPr>
        <w:pStyle w:val="ListParagraph"/>
        <w:ind w:left="1080"/>
      </w:pPr>
    </w:p>
    <w:p w:rsidR="00C96740" w:rsidRDefault="00C96740" w:rsidP="0041167D">
      <w:pPr>
        <w:pStyle w:val="ListParagraph"/>
        <w:ind w:left="1080"/>
      </w:pPr>
    </w:p>
    <w:p w:rsidR="00C96740" w:rsidRDefault="00C96740" w:rsidP="0041167D">
      <w:pPr>
        <w:pStyle w:val="ListParagraph"/>
        <w:ind w:left="1080"/>
        <w:rPr>
          <w:noProof/>
        </w:rPr>
      </w:pPr>
    </w:p>
    <w:p w:rsidR="00C96740" w:rsidRDefault="00C96740" w:rsidP="0041167D">
      <w:pPr>
        <w:pStyle w:val="ListParagraph"/>
        <w:ind w:left="1080"/>
      </w:pPr>
      <w:ins w:id="19" w:author="Asus" w:date="2021-07-31T20:50:00Z">
        <w:r w:rsidRPr="00F368AA">
          <mc:AlternateContent>
            <mc:Choice Requires="wps">
              <w:drawing>
                <wp:anchor distT="0" distB="0" distL="114300" distR="114300" simplePos="0" relativeHeight="251706368" behindDoc="0" locked="0" layoutInCell="1" allowOverlap="1" wp14:anchorId="3A2AA9C0" wp14:editId="11BF08B7">
                  <wp:simplePos x="0" y="0"/>
                  <wp:positionH relativeFrom="column">
                    <wp:posOffset>5133975</wp:posOffset>
                  </wp:positionH>
                  <wp:positionV relativeFrom="paragraph">
                    <wp:posOffset>194310</wp:posOffset>
                  </wp:positionV>
                  <wp:extent cx="790575" cy="581025"/>
                  <wp:effectExtent l="38100" t="19050" r="85725" b="104775"/>
                  <wp:wrapNone/>
                  <wp:docPr id="32" name="Straight Arrow Connector 3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90575" cy="581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Straight Arrow Connector 32" o:spid="_x0000_s1026" type="#_x0000_t32" style="position:absolute;margin-left:404.25pt;margin-top:15.3pt;width:62.25pt;height:4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" strokecolor="black [3200]" strokeweight="2pt">
                  <v:stroke endarrow="open"/>
                  <v:shadow on="t" color="black" opacity="24903f" origin=",.5" offset="0,.55556mm"/>
                </v:shape>
              </w:pict>
            </mc:Fallback>
          </mc:AlternateContent>
        </w:r>
      </w:ins>
      <w:ins w:id="20" w:author="Asus" w:date="2021-07-31T20:49:00Z">
        <w:r w:rsidRPr="00F368AA">
          <mc:AlternateContent>
            <mc:Choice Requires="wps">
              <w:drawing>
                <wp:anchor distT="0" distB="0" distL="114300" distR="114300" simplePos="0" relativeHeight="251704320" behindDoc="0" locked="0" layoutInCell="1" allowOverlap="1" wp14:anchorId="5FBC30DD" wp14:editId="51AB7815">
                  <wp:simplePos x="0" y="0"/>
                  <wp:positionH relativeFrom="column">
                    <wp:posOffset>5448300</wp:posOffset>
                  </wp:positionH>
                  <wp:positionV relativeFrom="paragraph">
                    <wp:posOffset>775335</wp:posOffset>
                  </wp:positionV>
                  <wp:extent cx="1390650" cy="1600200"/>
                  <wp:effectExtent l="0" t="0" r="19050" b="19050"/>
                  <wp:wrapNone/>
                  <wp:docPr id="31" name="Text Box 3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390650" cy="16002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740" w:rsidRPr="000F1A8B" w:rsidRDefault="00C96740" w:rsidP="00C96740">
                              <w:pPr>
                                <w:rPr>
                                  <w:sz w:val="20"/>
                                  <w:lang w:val="en-GB"/>
                                </w:rPr>
                              </w:pPr>
                              <w:r>
                                <w:rPr>
                                  <w:sz w:val="20"/>
                                  <w:lang w:val="en-GB"/>
                                </w:rPr>
                                <w:t>Untuk menampilkan pesanan konsumen yang sudah checkout dan akan dilanjutkan pada proses pembayaran.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Text Box 31" o:spid="_x0000_s1037" type="#_x0000_t202" style="position:absolute;left:0;text-align:left;margin-left:429pt;margin-top:61.05pt;width:109.5pt;height:12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" fillcolor="#fde9d9 [665]" strokecolor="black [3213]" strokeweight=".5pt">
                  <v:textbox>
                    <w:txbxContent>
                      <w:p w:rsidR="00C96740" w:rsidRPr="000F1A8B" w:rsidRDefault="00C96740" w:rsidP="00C96740">
                        <w:pPr>
                          <w:rPr>
                            <w:sz w:val="20"/>
                            <w:lang w:val="en-GB"/>
                          </w:rPr>
                        </w:pPr>
                        <w:r>
                          <w:rPr>
                            <w:sz w:val="20"/>
                            <w:lang w:val="en-GB"/>
                          </w:rPr>
                          <w:t>Untuk menampilkan pesanan konsumen yang sudah checkout dan akan dilanjutkan pada proses pembayaran.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  <w:r>
        <w:rPr>
          <w:noProof/>
        </w:rPr>
        <w:drawing>
          <wp:inline distT="0" distB="0" distL="0" distR="0" wp14:anchorId="3B24537E" wp14:editId="7BA3C982">
            <wp:extent cx="4695825" cy="1447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9" t="25370" r="19391" b="40441"/>
                    <a:stretch/>
                  </pic:blipFill>
                  <pic:spPr bwMode="auto">
                    <a:xfrm>
                      <a:off x="0" y="0"/>
                      <a:ext cx="4700430" cy="144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731" w:rsidRDefault="003F5731" w:rsidP="0041167D">
      <w:pPr>
        <w:pStyle w:val="ListParagraph"/>
        <w:ind w:left="1080"/>
      </w:pPr>
    </w:p>
    <w:p w:rsidR="003F5731" w:rsidRPr="00060355" w:rsidRDefault="003F5731" w:rsidP="003F5731">
      <w:pPr>
        <w:pStyle w:val="ListParagraph"/>
        <w:ind w:left="1080"/>
      </w:pPr>
      <w:bookmarkStart w:id="21" w:name="_GoBack"/>
      <w:bookmarkEnd w:id="21"/>
    </w:p>
    <w:sectPr w:rsidR="003F5731" w:rsidRPr="00060355" w:rsidSect="004536E3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873" w:rsidRDefault="00223873" w:rsidP="00B41743">
      <w:pPr>
        <w:spacing w:after="0" w:line="240" w:lineRule="auto"/>
      </w:pPr>
      <w:r>
        <w:separator/>
      </w:r>
    </w:p>
  </w:endnote>
  <w:endnote w:type="continuationSeparator" w:id="0">
    <w:p w:rsidR="00223873" w:rsidRDefault="00223873" w:rsidP="00B4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873" w:rsidRDefault="00223873" w:rsidP="00B41743">
      <w:pPr>
        <w:spacing w:after="0" w:line="240" w:lineRule="auto"/>
      </w:pPr>
      <w:r>
        <w:separator/>
      </w:r>
    </w:p>
  </w:footnote>
  <w:footnote w:type="continuationSeparator" w:id="0">
    <w:p w:rsidR="00223873" w:rsidRDefault="00223873" w:rsidP="00B41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84070"/>
    <w:multiLevelType w:val="hybridMultilevel"/>
    <w:tmpl w:val="978A0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B47C7"/>
    <w:multiLevelType w:val="hybridMultilevel"/>
    <w:tmpl w:val="D6CE39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EC60C7"/>
    <w:multiLevelType w:val="hybridMultilevel"/>
    <w:tmpl w:val="2DAC7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F579D"/>
    <w:multiLevelType w:val="hybridMultilevel"/>
    <w:tmpl w:val="C4D234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0A0BF4"/>
    <w:multiLevelType w:val="hybridMultilevel"/>
    <w:tmpl w:val="8A2E7A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55"/>
    <w:rsid w:val="00060355"/>
    <w:rsid w:val="000E39ED"/>
    <w:rsid w:val="000F1A8B"/>
    <w:rsid w:val="001813FC"/>
    <w:rsid w:val="00197E4F"/>
    <w:rsid w:val="00223873"/>
    <w:rsid w:val="0035302E"/>
    <w:rsid w:val="003A3186"/>
    <w:rsid w:val="003F5731"/>
    <w:rsid w:val="0041167D"/>
    <w:rsid w:val="00445F55"/>
    <w:rsid w:val="004536E3"/>
    <w:rsid w:val="0059720E"/>
    <w:rsid w:val="005B2AC4"/>
    <w:rsid w:val="006F523C"/>
    <w:rsid w:val="00983C07"/>
    <w:rsid w:val="00B41743"/>
    <w:rsid w:val="00B64748"/>
    <w:rsid w:val="00C96740"/>
    <w:rsid w:val="00DA6CC7"/>
    <w:rsid w:val="00E12AA2"/>
    <w:rsid w:val="00ED06C8"/>
    <w:rsid w:val="00F3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3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3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18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A31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31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1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1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18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41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743"/>
  </w:style>
  <w:style w:type="paragraph" w:styleId="Footer">
    <w:name w:val="footer"/>
    <w:basedOn w:val="Normal"/>
    <w:link w:val="FooterChar"/>
    <w:uiPriority w:val="99"/>
    <w:unhideWhenUsed/>
    <w:rsid w:val="00B41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7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3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3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18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A31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31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1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1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18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41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743"/>
  </w:style>
  <w:style w:type="paragraph" w:styleId="Footer">
    <w:name w:val="footer"/>
    <w:basedOn w:val="Normal"/>
    <w:link w:val="FooterChar"/>
    <w:uiPriority w:val="99"/>
    <w:unhideWhenUsed/>
    <w:rsid w:val="00B41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63656-1961-4309-ACFD-F28F7A021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13</cp:revision>
  <dcterms:created xsi:type="dcterms:W3CDTF">2021-07-31T13:14:00Z</dcterms:created>
  <dcterms:modified xsi:type="dcterms:W3CDTF">2021-08-05T14:05:00Z</dcterms:modified>
</cp:coreProperties>
</file>